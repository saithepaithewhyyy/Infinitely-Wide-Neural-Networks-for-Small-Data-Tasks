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AFBDD" w14:textId="2D704BEB" w:rsidR="00DE50DF" w:rsidRDefault="00DE50DF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Infinitely </w:t>
      </w:r>
      <w:del w:id="0" w:author="shankar prawesh" w:date="2023-06-22T10:30:00Z">
        <w:r w:rsidDel="00DD647B">
          <w:rPr>
            <w:b/>
            <w:bCs/>
            <w:u w:val="single"/>
          </w:rPr>
          <w:delText>Small Data Tasks</w:delText>
        </w:r>
      </w:del>
      <w:ins w:id="1" w:author="shankar prawesh" w:date="2023-06-22T10:30:00Z">
        <w:r w:rsidR="00DD647B">
          <w:rPr>
            <w:b/>
            <w:bCs/>
            <w:u w:val="single"/>
          </w:rPr>
          <w:t>Wide Neural Networks</w:t>
        </w:r>
      </w:ins>
      <w:r>
        <w:rPr>
          <w:b/>
          <w:bCs/>
          <w:u w:val="single"/>
        </w:rPr>
        <w:t xml:space="preserve"> </w:t>
      </w:r>
      <w:del w:id="2" w:author="shankar prawesh" w:date="2023-06-22T10:30:00Z">
        <w:r w:rsidDel="00DD647B">
          <w:rPr>
            <w:b/>
            <w:bCs/>
            <w:u w:val="single"/>
          </w:rPr>
          <w:delText xml:space="preserve">For </w:delText>
        </w:r>
      </w:del>
      <w:ins w:id="3" w:author="shankar prawesh" w:date="2023-06-22T10:30:00Z">
        <w:r w:rsidR="00DD647B">
          <w:rPr>
            <w:b/>
            <w:bCs/>
            <w:u w:val="single"/>
          </w:rPr>
          <w:t xml:space="preserve">for </w:t>
        </w:r>
      </w:ins>
      <w:r>
        <w:rPr>
          <w:b/>
          <w:bCs/>
          <w:u w:val="single"/>
        </w:rPr>
        <w:t>Small Data Tasks.</w:t>
      </w:r>
    </w:p>
    <w:p w14:paraId="417460A8" w14:textId="098491E1" w:rsidR="00DE50DF" w:rsidRDefault="00DE50DF">
      <w:pPr>
        <w:rPr>
          <w:ins w:id="4" w:author="shankar prawesh" w:date="2023-06-22T10:15:00Z"/>
        </w:rPr>
      </w:pPr>
      <w:r>
        <w:t xml:space="preserve">Theoretical research has shown that an </w:t>
      </w:r>
      <w:r w:rsidRPr="00EB5D1A">
        <w:rPr>
          <w:rPrChange w:id="5" w:author="shankar prawesh" w:date="2023-06-22T10:18:00Z">
            <w:rPr>
              <w:b/>
              <w:bCs/>
            </w:rPr>
          </w:rPrChange>
        </w:rPr>
        <w:t>infinitely wide neural network</w:t>
      </w:r>
      <w:r>
        <w:t xml:space="preserve"> trained under L2 loss by gradient descent with an infinitesimally small learning rate is equivalent to kernel regression with respect to a so called </w:t>
      </w:r>
      <w:r w:rsidRPr="00EB5D1A">
        <w:rPr>
          <w:rPrChange w:id="6" w:author="shankar prawesh" w:date="2023-06-22T10:18:00Z">
            <w:rPr>
              <w:b/>
              <w:bCs/>
            </w:rPr>
          </w:rPrChange>
        </w:rPr>
        <w:t>Neural Tangent Kernel</w:t>
      </w:r>
      <w:ins w:id="7" w:author="shankar prawesh" w:date="2023-06-22T10:18:00Z">
        <w:r w:rsidR="00EB5D1A" w:rsidRPr="00EB5D1A">
          <w:rPr>
            <w:rPrChange w:id="8" w:author="shankar prawesh" w:date="2023-06-22T10:18:00Z">
              <w:rPr>
                <w:b/>
                <w:bCs/>
              </w:rPr>
            </w:rPrChange>
          </w:rPr>
          <w:t xml:space="preserve"> (NTK)</w:t>
        </w:r>
      </w:ins>
      <w:r>
        <w:rPr>
          <w:b/>
          <w:bCs/>
        </w:rPr>
        <w:t xml:space="preserve">. </w:t>
      </w:r>
      <w:r w:rsidR="001444D8">
        <w:t>Since Kernel Methods are highly efficient on small data tasks, we attempt</w:t>
      </w:r>
      <w:r w:rsidR="003109FA">
        <w:t xml:space="preserve"> to</w:t>
      </w:r>
      <w:r w:rsidR="001444D8">
        <w:t xml:space="preserve"> test the Neural Tangent Kernel on the UCI dataset collection, since they have a large collection of </w:t>
      </w:r>
      <w:r w:rsidR="001444D8" w:rsidRPr="00EB5D1A">
        <w:rPr>
          <w:rPrChange w:id="9" w:author="shankar prawesh" w:date="2023-06-22T10:18:00Z">
            <w:rPr>
              <w:b/>
              <w:bCs/>
            </w:rPr>
          </w:rPrChange>
        </w:rPr>
        <w:t>small-data</w:t>
      </w:r>
      <w:r w:rsidR="001444D8">
        <w:t xml:space="preserve"> data sets and compare their performance to other tried and tested models such as Random Forests, Support Vector Machines</w:t>
      </w:r>
      <w:ins w:id="10" w:author="shankar prawesh" w:date="2023-06-22T10:27:00Z">
        <w:r w:rsidR="001775D8">
          <w:t xml:space="preserve"> (SVM)</w:t>
        </w:r>
      </w:ins>
      <w:r w:rsidR="001444D8">
        <w:t xml:space="preserve">, </w:t>
      </w:r>
      <w:ins w:id="11" w:author="shankar prawesh" w:date="2023-06-22T10:14:00Z">
        <w:r w:rsidR="00CC3849">
          <w:t xml:space="preserve">and (Deep) </w:t>
        </w:r>
      </w:ins>
      <w:r w:rsidR="001444D8">
        <w:t>Neural Networks</w:t>
      </w:r>
      <w:del w:id="12" w:author="shankar prawesh" w:date="2023-06-22T10:15:00Z">
        <w:r w:rsidR="001444D8" w:rsidDel="00CC3849">
          <w:delText xml:space="preserve"> and other models</w:delText>
        </w:r>
      </w:del>
      <w:r w:rsidR="001444D8">
        <w:t>.</w:t>
      </w:r>
    </w:p>
    <w:p w14:paraId="34AD0106" w14:textId="4A39CEAE" w:rsidR="009C593D" w:rsidRDefault="009C593D">
      <w:pPr>
        <w:rPr>
          <w:ins w:id="13" w:author="shankar prawesh" w:date="2023-06-22T10:24:00Z"/>
        </w:rPr>
      </w:pPr>
      <w:ins w:id="14" w:author="shankar prawesh" w:date="2023-06-22T10:15:00Z">
        <w:r>
          <w:t>We use the work of Arora et al. (</w:t>
        </w:r>
      </w:ins>
      <w:ins w:id="15" w:author="shankar prawesh" w:date="2023-06-22T10:16:00Z">
        <w:r>
          <w:t>2019)</w:t>
        </w:r>
      </w:ins>
      <w:ins w:id="16" w:author="shankar prawesh" w:date="2023-06-22T10:17:00Z">
        <w:r w:rsidR="00EB5D1A">
          <w:t xml:space="preserve"> to implement </w:t>
        </w:r>
      </w:ins>
      <w:ins w:id="17" w:author="shankar prawesh" w:date="2023-06-22T10:18:00Z">
        <w:r w:rsidR="00EB5D1A">
          <w:t xml:space="preserve">NTK. </w:t>
        </w:r>
      </w:ins>
      <w:ins w:id="18" w:author="shankar prawesh" w:date="2023-06-22T10:20:00Z">
        <w:r w:rsidR="000F0082">
          <w:t xml:space="preserve">In addition, we also use the </w:t>
        </w:r>
      </w:ins>
      <w:ins w:id="19" w:author="shankar prawesh" w:date="2023-06-22T10:22:00Z">
        <w:r w:rsidR="009D071F">
          <w:t>following research</w:t>
        </w:r>
        <w:r w:rsidR="001775D8">
          <w:t xml:space="preserve"> (</w:t>
        </w:r>
      </w:ins>
      <w:ins w:id="20" w:author="shankar prawesh" w:date="2023-06-22T10:23:00Z">
        <w:r w:rsidR="001775D8" w:rsidRPr="00EB5D1A">
          <w:t>Fernández</w:t>
        </w:r>
        <w:r w:rsidR="001775D8">
          <w:t xml:space="preserve"> et al. 2014; Olson 2018</w:t>
        </w:r>
      </w:ins>
      <w:ins w:id="21" w:author="shankar prawesh" w:date="2023-06-22T10:22:00Z">
        <w:r w:rsidR="001775D8">
          <w:t>)</w:t>
        </w:r>
        <w:r w:rsidR="009D071F">
          <w:t xml:space="preserve"> to develop</w:t>
        </w:r>
        <w:r w:rsidR="001775D8">
          <w:t xml:space="preserve"> </w:t>
        </w:r>
      </w:ins>
      <w:ins w:id="22" w:author="shankar prawesh" w:date="2023-06-22T10:23:00Z">
        <w:r w:rsidR="001775D8">
          <w:t>the</w:t>
        </w:r>
      </w:ins>
      <w:ins w:id="23" w:author="shankar prawesh" w:date="2023-06-22T10:22:00Z">
        <w:r w:rsidR="001775D8">
          <w:t xml:space="preserve"> benchmarks</w:t>
        </w:r>
      </w:ins>
      <w:ins w:id="24" w:author="shankar prawesh" w:date="2023-06-22T10:23:00Z">
        <w:r w:rsidR="001775D8">
          <w:t xml:space="preserve"> to evaluate the performance of NTK for classification</w:t>
        </w:r>
      </w:ins>
      <w:ins w:id="25" w:author="shankar prawesh" w:date="2023-06-22T10:22:00Z">
        <w:r w:rsidR="001775D8">
          <w:t>.</w:t>
        </w:r>
      </w:ins>
    </w:p>
    <w:p w14:paraId="6188A0B5" w14:textId="4A996D4E" w:rsidR="001775D8" w:rsidRDefault="001775D8">
      <w:ins w:id="26" w:author="shankar prawesh" w:date="2023-06-22T10:24:00Z">
        <w:r>
          <w:t>We have developed theoretical understanding of NTK</w:t>
        </w:r>
      </w:ins>
      <w:ins w:id="27" w:author="shankar prawesh" w:date="2023-06-22T10:25:00Z">
        <w:r>
          <w:t xml:space="preserve"> and its relationship to infinitely wide neural networks. </w:t>
        </w:r>
      </w:ins>
      <w:ins w:id="28" w:author="shankar prawesh" w:date="2023-06-22T10:26:00Z">
        <w:r>
          <w:t>Further we collected UCI datasets</w:t>
        </w:r>
      </w:ins>
      <w:ins w:id="29" w:author="shankar prawesh" w:date="2023-06-22T10:27:00Z">
        <w:r>
          <w:t xml:space="preserve"> and have examined the performance of Random Forest, Decision Trees, and SVM</w:t>
        </w:r>
        <w:r w:rsidR="00AC7F0E">
          <w:t xml:space="preserve">. </w:t>
        </w:r>
      </w:ins>
      <w:ins w:id="30" w:author="shankar prawesh" w:date="2023-06-22T10:25:00Z">
        <w:r>
          <w:t xml:space="preserve">For the </w:t>
        </w:r>
      </w:ins>
      <w:ins w:id="31" w:author="shankar prawesh" w:date="2023-06-22T10:26:00Z">
        <w:r>
          <w:t xml:space="preserve">remaining duration of the </w:t>
        </w:r>
      </w:ins>
      <w:ins w:id="32" w:author="shankar prawesh" w:date="2023-06-22T10:54:00Z">
        <w:r w:rsidR="00CC4A21">
          <w:t>internship,</w:t>
        </w:r>
      </w:ins>
      <w:ins w:id="33" w:author="shankar prawesh" w:date="2023-06-22T10:26:00Z">
        <w:r>
          <w:t xml:space="preserve"> </w:t>
        </w:r>
      </w:ins>
      <w:ins w:id="34" w:author="shankar prawesh" w:date="2023-06-22T10:28:00Z">
        <w:r w:rsidR="00AD7E37">
          <w:t xml:space="preserve">we plan to build </w:t>
        </w:r>
      </w:ins>
      <w:ins w:id="35" w:author="shankar prawesh" w:date="2023-06-22T10:54:00Z">
        <w:r w:rsidR="00CC4A21">
          <w:t>neural network</w:t>
        </w:r>
      </w:ins>
      <w:ins w:id="36" w:author="shankar prawesh" w:date="2023-06-22T10:28:00Z">
        <w:r w:rsidR="00AD7E37">
          <w:t xml:space="preserve"> and </w:t>
        </w:r>
      </w:ins>
      <w:ins w:id="37" w:author="shankar prawesh" w:date="2023-06-22T10:29:00Z">
        <w:r w:rsidR="00AD7E37">
          <w:t xml:space="preserve">NTKs and compare their performance with other models mentioned above. </w:t>
        </w:r>
      </w:ins>
    </w:p>
    <w:p w14:paraId="29616437" w14:textId="7BB86A69" w:rsidR="001444D8" w:rsidDel="00EB5D1A" w:rsidRDefault="001444D8">
      <w:pPr>
        <w:rPr>
          <w:del w:id="38" w:author="shankar prawesh" w:date="2023-06-22T10:18:00Z"/>
        </w:rPr>
      </w:pPr>
      <w:del w:id="39" w:author="shankar prawesh" w:date="2023-06-22T10:18:00Z">
        <w:r w:rsidDel="00EB5D1A">
          <w:delText>We take high inspiration from the paper “</w:delText>
        </w:r>
        <w:r w:rsidDel="00EB5D1A">
          <w:fldChar w:fldCharType="begin"/>
        </w:r>
        <w:r w:rsidDel="00EB5D1A">
          <w:delInstrText>HYPERLINK "https://arxiv.org/abs/1910.01663"</w:delInstrText>
        </w:r>
        <w:r w:rsidDel="00EB5D1A">
          <w:fldChar w:fldCharType="separate"/>
        </w:r>
        <w:r w:rsidRPr="001444D8" w:rsidDel="00EB5D1A">
          <w:rPr>
            <w:rStyle w:val="Hyperlink"/>
          </w:rPr>
          <w:delText>Harnessing the Power of Infinitely Wide Deep Nets on Small-data Tasks</w:delText>
        </w:r>
        <w:r w:rsidDel="00EB5D1A">
          <w:rPr>
            <w:rStyle w:val="Hyperlink"/>
          </w:rPr>
          <w:fldChar w:fldCharType="end"/>
        </w:r>
        <w:r w:rsidDel="00EB5D1A">
          <w:delText xml:space="preserve">”. </w:delText>
        </w:r>
      </w:del>
    </w:p>
    <w:p w14:paraId="39F4F688" w14:textId="10F325F0" w:rsidR="001444D8" w:rsidDel="001775D8" w:rsidRDefault="001444D8">
      <w:pPr>
        <w:rPr>
          <w:del w:id="40" w:author="shankar prawesh" w:date="2023-06-22T10:24:00Z"/>
        </w:rPr>
      </w:pPr>
      <w:del w:id="41" w:author="shankar prawesh" w:date="2023-06-22T10:24:00Z">
        <w:r w:rsidDel="001775D8">
          <w:delText>Along with the work of “</w:delText>
        </w:r>
        <w:r w:rsidDel="001775D8">
          <w:fldChar w:fldCharType="begin"/>
        </w:r>
        <w:r w:rsidDel="001775D8">
          <w:delInstrText>HYPERLINK "Do%20we%20Need%20Hundreds%20of%20Classifiers%20to%20Solve%20Real%20World"</w:delInstrText>
        </w:r>
        <w:r w:rsidDel="001775D8">
          <w:fldChar w:fldCharType="separate"/>
        </w:r>
        <w:r w:rsidRPr="001444D8" w:rsidDel="001775D8">
          <w:rPr>
            <w:rStyle w:val="Hyperlink"/>
          </w:rPr>
          <w:delText>Do we Need Hundreds of Classifiers to Solve Real World Classification Problems?”</w:delText>
        </w:r>
        <w:r w:rsidDel="001775D8">
          <w:rPr>
            <w:rStyle w:val="Hyperlink"/>
          </w:rPr>
          <w:fldChar w:fldCharType="end"/>
        </w:r>
        <w:r w:rsidDel="001775D8">
          <w:delText xml:space="preserve"> which gave us various models to try from and chose the best ones.</w:delText>
        </w:r>
      </w:del>
    </w:p>
    <w:p w14:paraId="5633C057" w14:textId="0D8CDE9F" w:rsidR="001748D8" w:rsidDel="006148D7" w:rsidRDefault="001748D8">
      <w:pPr>
        <w:rPr>
          <w:del w:id="42" w:author="shankar prawesh" w:date="2023-06-22T10:27:00Z"/>
        </w:rPr>
      </w:pPr>
      <w:del w:id="43" w:author="shankar prawesh" w:date="2023-06-22T10:27:00Z">
        <w:r w:rsidDel="006148D7">
          <w:delText xml:space="preserve">Initially research was done on the Neural Tangent Kernel to try and understand their working and their relation with infinitely wide neural nets. </w:delText>
        </w:r>
      </w:del>
    </w:p>
    <w:p w14:paraId="5E70A26E" w14:textId="2852B56E" w:rsidR="001748D8" w:rsidDel="00DB7972" w:rsidRDefault="001748D8">
      <w:pPr>
        <w:rPr>
          <w:del w:id="44" w:author="Sai Praneeth Donthu" w:date="2023-06-22T11:12:00Z"/>
        </w:rPr>
      </w:pPr>
      <w:del w:id="45" w:author="shankar prawesh" w:date="2023-06-22T10:27:00Z">
        <w:r w:rsidDel="006148D7">
          <w:delText>After this, the UCI dataset (around ~120 datasets) was collected on which we then trained and collected the accuracies of a few machine learning models such as Random Forests, Decision Trees, and Support Vector Machines.</w:delText>
        </w:r>
      </w:del>
    </w:p>
    <w:p w14:paraId="5195ED11" w14:textId="747A7467" w:rsidR="009C593D" w:rsidRDefault="001748D8">
      <w:pPr>
        <w:rPr>
          <w:ins w:id="46" w:author="shankar prawesh" w:date="2023-06-22T10:16:00Z"/>
        </w:rPr>
      </w:pPr>
      <w:del w:id="47" w:author="shankar prawesh" w:date="2023-06-22T10:29:00Z">
        <w:r w:rsidDel="00AD7E37">
          <w:delText>Further, we still need to build models corresponding to NNs and also the so called NTKs and compare them to see how the NTK models stands amongst other models.</w:delText>
        </w:r>
      </w:del>
    </w:p>
    <w:p w14:paraId="732E5EFD" w14:textId="45D56171" w:rsidR="009C593D" w:rsidRDefault="009C593D">
      <w:pPr>
        <w:rPr>
          <w:ins w:id="48" w:author="shankar prawesh" w:date="2023-06-22T10:16:00Z"/>
        </w:rPr>
      </w:pPr>
      <w:ins w:id="49" w:author="shankar prawesh" w:date="2023-06-22T10:16:00Z">
        <w:r>
          <w:t>References</w:t>
        </w:r>
      </w:ins>
    </w:p>
    <w:p w14:paraId="580EB237" w14:textId="0768DBD4" w:rsidR="009C593D" w:rsidRDefault="009C593D">
      <w:pPr>
        <w:rPr>
          <w:ins w:id="50" w:author="shankar prawesh" w:date="2023-06-22T10:19:00Z"/>
        </w:rPr>
      </w:pPr>
      <w:ins w:id="51" w:author="shankar prawesh" w:date="2023-06-22T10:17:00Z">
        <w:r w:rsidRPr="009C593D">
          <w:t xml:space="preserve">Arora, S., Du, S. S., Li, Z., </w:t>
        </w:r>
        <w:proofErr w:type="spellStart"/>
        <w:r w:rsidRPr="009C593D">
          <w:t>Salakhutdinov</w:t>
        </w:r>
        <w:proofErr w:type="spellEnd"/>
        <w:r w:rsidRPr="009C593D">
          <w:t xml:space="preserve">, R., Wang, R., &amp; Yu, D. (2019). Harnessing the power of infinitely wide deep nets on small-data tasks. </w:t>
        </w:r>
        <w:proofErr w:type="spellStart"/>
        <w:r w:rsidRPr="009C593D">
          <w:t>arXiv</w:t>
        </w:r>
        <w:proofErr w:type="spellEnd"/>
        <w:r w:rsidRPr="009C593D">
          <w:t xml:space="preserve"> preprint arXiv:1910.01663.</w:t>
        </w:r>
      </w:ins>
    </w:p>
    <w:p w14:paraId="4BF69B95" w14:textId="0D45CA17" w:rsidR="00EB5D1A" w:rsidRDefault="00EB5D1A">
      <w:pPr>
        <w:rPr>
          <w:ins w:id="52" w:author="shankar prawesh" w:date="2023-06-22T10:21:00Z"/>
        </w:rPr>
      </w:pPr>
      <w:ins w:id="53" w:author="shankar prawesh" w:date="2023-06-22T10:20:00Z">
        <w:r w:rsidRPr="00EB5D1A">
          <w:t xml:space="preserve">Fernández-Delgado, M., </w:t>
        </w:r>
        <w:proofErr w:type="spellStart"/>
        <w:r w:rsidRPr="00EB5D1A">
          <w:t>Cernadas</w:t>
        </w:r>
        <w:proofErr w:type="spellEnd"/>
        <w:r w:rsidRPr="00EB5D1A">
          <w:t xml:space="preserve">, E., Barro, S., &amp; Amorim, D. (2014). Do we need hundreds of classifiers to solve real world classification </w:t>
        </w:r>
        <w:proofErr w:type="gramStart"/>
        <w:r w:rsidRPr="00EB5D1A">
          <w:t>problems?.</w:t>
        </w:r>
        <w:proofErr w:type="gramEnd"/>
        <w:r w:rsidRPr="00EB5D1A">
          <w:t xml:space="preserve"> The journal of machine learning research, 15(1), 3133-3181.</w:t>
        </w:r>
      </w:ins>
    </w:p>
    <w:p w14:paraId="763874ED" w14:textId="3DD07E8F" w:rsidR="000F0082" w:rsidRDefault="000F0082">
      <w:ins w:id="54" w:author="shankar prawesh" w:date="2023-06-22T10:21:00Z">
        <w:r w:rsidRPr="000F0082">
          <w:t xml:space="preserve">Olson, M., </w:t>
        </w:r>
        <w:proofErr w:type="spellStart"/>
        <w:r w:rsidRPr="000F0082">
          <w:t>Wyner</w:t>
        </w:r>
        <w:proofErr w:type="spellEnd"/>
        <w:r w:rsidRPr="000F0082">
          <w:t>, A., &amp; Berk, R. (2018). Modern neural networks generalize on small data sets. Advances in neural information processing systems</w:t>
        </w:r>
      </w:ins>
      <w:ins w:id="55" w:author="shankar prawesh" w:date="2023-06-22T10:54:00Z">
        <w:r w:rsidR="00CE0857">
          <w:t xml:space="preserve"> </w:t>
        </w:r>
      </w:ins>
      <w:ins w:id="56" w:author="shankar prawesh" w:date="2023-06-22T10:55:00Z">
        <w:r w:rsidR="00CE0857">
          <w:t>(NIPS)</w:t>
        </w:r>
      </w:ins>
      <w:ins w:id="57" w:author="shankar prawesh" w:date="2023-06-22T10:21:00Z">
        <w:r w:rsidRPr="000F0082">
          <w:t>, 31.</w:t>
        </w:r>
      </w:ins>
    </w:p>
    <w:p w14:paraId="244B86DB" w14:textId="77777777" w:rsidR="001748D8" w:rsidRPr="00DE50DF" w:rsidRDefault="001748D8"/>
    <w:sectPr w:rsidR="001748D8" w:rsidRPr="00DE5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ankar prawesh">
    <w15:presenceInfo w15:providerId="AD" w15:userId="S::sprawesh@iitk.ac.in::3e48887c-ced4-46cc-b25e-7a47b325bfcf"/>
  </w15:person>
  <w15:person w15:author="Sai Praneeth Donthu">
    <w15:presenceInfo w15:providerId="Windows Live" w15:userId="5adab9665e74d1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0DF"/>
    <w:rsid w:val="000C3CE5"/>
    <w:rsid w:val="000F0082"/>
    <w:rsid w:val="001444D8"/>
    <w:rsid w:val="001748D8"/>
    <w:rsid w:val="001775D8"/>
    <w:rsid w:val="003109FA"/>
    <w:rsid w:val="006148D7"/>
    <w:rsid w:val="007732A2"/>
    <w:rsid w:val="008E7E8A"/>
    <w:rsid w:val="009C593D"/>
    <w:rsid w:val="009D071F"/>
    <w:rsid w:val="00AC7F0E"/>
    <w:rsid w:val="00AD7E37"/>
    <w:rsid w:val="00CA765B"/>
    <w:rsid w:val="00CC3849"/>
    <w:rsid w:val="00CC4A21"/>
    <w:rsid w:val="00CE0857"/>
    <w:rsid w:val="00DB7972"/>
    <w:rsid w:val="00DD647B"/>
    <w:rsid w:val="00DE50DF"/>
    <w:rsid w:val="00EB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2AD52"/>
  <w15:chartTrackingRefBased/>
  <w15:docId w15:val="{423BC25D-A969-44E1-A48C-B79F4F4C4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44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44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44D8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CC38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Praneeth Donthu</dc:creator>
  <cp:keywords/>
  <dc:description/>
  <cp:lastModifiedBy>Sai Praneeth Donthu</cp:lastModifiedBy>
  <cp:revision>15</cp:revision>
  <dcterms:created xsi:type="dcterms:W3CDTF">2023-06-20T17:03:00Z</dcterms:created>
  <dcterms:modified xsi:type="dcterms:W3CDTF">2023-06-22T05:42:00Z</dcterms:modified>
</cp:coreProperties>
</file>